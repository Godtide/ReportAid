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70" w:after="113"/>
        <w:jc w:val="center"/>
        <w:pPrChange w:id="0" w:author="Raul Araiza" w:date="2018-04-05T20:22:00Z"/>
        <w:rPr>
          <w:sz w:val="32"/>
          <w:b/>
          <w:sz w:val="32"/>
          <w:b/>
          <w:szCs w:val="32"/>
          <w:bCs/>
          <w:rFonts w:ascii="Calibri" w:hAnsi="Calibri" w:eastAsia="" w:cs="" w:asciiTheme="majorHAnsi" w:cstheme="majorBidi" w:eastAsiaTheme="majorEastAsia" w:hAnsiTheme="majorHAnsi"/>
          <w:color w:val="345A8A" w:themeColor="accent1" w:themeShade="b5"/>
          <w:lang w:val="en-GB"/>
        </w:rPr>
      </w:pPr>
      <w:bookmarkStart w:id="0" w:name="humanitarian-aid-transparency"/>
      <w:bookmarkEnd w:id="0"/>
      <w:r>
        <w:rPr>
          <w:lang w:val="en-GB"/>
        </w:rPr>
        <w:t>Humanitarian Aid Transparency</w:t>
      </w:r>
      <w:r/>
    </w:p>
    <w:p>
      <w:pPr>
        <w:pStyle w:val="FirstParagraph"/>
        <w:spacing w:lineRule="auto" w:line="360"/>
        <w:jc w:val="both"/>
        <w:pPrChange w:id="0" w:author="Raul Araiza" w:date="2018-04-05T20:18:00Z"/>
      </w:pPr>
      <w:r>
        <w:rPr>
          <w:lang w:val="en-GB"/>
        </w:rPr>
        <w:t>This report forms a policy proposal for increasing the transparency of the humanitarian financing of the UN Office for the Coordination of Humanitarian Affairs (OCHA). Our proposal expands on initiatives already undertaken by OCHA, who committed to improving transparency as a result of a Grand Bargain made by humanitarian organisations at the 2016 World Humanitarian Summit (WHS) in Istanbul</w:t>
      </w:r>
      <w:r>
        <w:rPr>
          <w:rStyle w:val="InternetLink"/>
          <w:vertAlign w:val="superscript"/>
          <w:lang w:val="en-GB"/>
        </w:rPr>
        <w:t>1</w:t>
      </w:r>
      <w:r>
        <w:rPr>
          <w:lang w:val="en-GB"/>
        </w:rPr>
        <w:t xml:space="preserve">. The WHS identified essential principles of transparency. However, we argue there is one principle they missed; trust. Our proposal addresses that deficiency </w:t>
      </w:r>
      <w:r>
        <w:rPr>
          <w:lang w:val="en-GB"/>
        </w:rPr>
        <w:t xml:space="preserve">by proposing the use of </w:t>
      </w:r>
      <w:r>
        <w:rPr>
          <w:lang w:val="en-GB"/>
        </w:rPr>
        <w:t>blockchain technology.</w:t>
      </w:r>
      <w:r/>
    </w:p>
    <w:p>
      <w:pPr>
        <w:pStyle w:val="Heading2"/>
        <w:rPr>
          <w:sz w:val="28"/>
          <w:b/>
          <w:sz w:val="28"/>
          <w:b/>
          <w:szCs w:val="32"/>
          <w:bCs/>
          <w:rFonts w:ascii="Calibri" w:hAnsi="Calibri" w:eastAsia="" w:cs="" w:asciiTheme="majorHAnsi" w:cstheme="majorBidi" w:eastAsiaTheme="majorEastAsia" w:hAnsiTheme="majorHAnsi"/>
          <w:color w:val="4F81BD" w:themeColor="accent1"/>
          <w:lang w:val="en-GB"/>
        </w:rPr>
      </w:pPr>
      <w:bookmarkStart w:id="1" w:name="transparency"/>
      <w:bookmarkEnd w:id="1"/>
      <w:r>
        <w:rPr>
          <w:lang w:val="en-GB"/>
        </w:rPr>
        <w:t>Transparency</w:t>
      </w:r>
      <w:r/>
    </w:p>
    <w:p>
      <w:pPr>
        <w:pStyle w:val="FirstParagraph"/>
        <w:spacing w:lineRule="auto" w:line="360"/>
        <w:jc w:val="both"/>
        <w:pPrChange w:id="0" w:author="Raul Araiza" w:date="2018-04-05T20:18:00Z"/>
      </w:pPr>
      <w:r>
        <w:rPr>
          <w:lang w:val="en-GB"/>
        </w:rPr>
        <w:t>Transparency helps fight corruption because it provides the keys to understand: “why, how, what, and how much”</w:t>
      </w:r>
      <w:r>
        <w:rPr>
          <w:rStyle w:val="InternetLink"/>
          <w:vertAlign w:val="superscript"/>
          <w:lang w:val="en-GB"/>
        </w:rPr>
        <w:t>2</w:t>
      </w:r>
      <w:r>
        <w:rPr>
          <w:lang w:val="en-GB"/>
        </w:rPr>
        <w:t>. Evidence from the UK suggests that such transparency is necessary. The amount of humanitarian aid given by the UK is a result of the official development assistance target of 0.7% of gross national income</w:t>
      </w:r>
      <w:r>
        <w:rPr>
          <w:rStyle w:val="InternetLink"/>
          <w:vertAlign w:val="superscript"/>
          <w:lang w:val="en-GB"/>
        </w:rPr>
        <w:t>3</w:t>
      </w:r>
      <w:r>
        <w:rPr>
          <w:lang w:val="en-GB"/>
        </w:rPr>
        <w:t>. In 2015, that amounted to the UK spending £12.1bn</w:t>
      </w:r>
      <w:r>
        <w:rPr>
          <w:rStyle w:val="InternetLink"/>
          <w:vertAlign w:val="superscript"/>
          <w:lang w:val="en-GB"/>
        </w:rPr>
        <w:t>4</w:t>
      </w:r>
      <w:r>
        <w:rPr>
          <w:lang w:val="en-GB"/>
        </w:rPr>
        <w:t>, a degree of funding that has received much criticism. For example, while giving evidence to a U.S. Senate Committee on foreign relations, ex-UK Prime Minister David Cameron suggested that much of the money goes to corrupt regimes: “If what we do is just have continued programs for countries that sometimes fail year after year after year, we just keep going, maybe that’s not a good use of our money”</w:t>
      </w:r>
      <w:r>
        <w:rPr>
          <w:rStyle w:val="InternetLink"/>
          <w:vertAlign w:val="superscript"/>
          <w:lang w:val="en-GB"/>
        </w:rPr>
        <w:t>5</w:t>
      </w:r>
      <w:r>
        <w:rPr>
          <w:lang w:val="en-GB"/>
        </w:rPr>
        <w:t>. Since, as we’ve seen, clarity is a weapon against corruption, we believe it might be possible to address such objections by increasing the transparency of UK aid spending.</w:t>
      </w:r>
      <w:r/>
    </w:p>
    <w:p>
      <w:pPr>
        <w:pStyle w:val="TextBody"/>
        <w:spacing w:lineRule="auto" w:line="360"/>
        <w:jc w:val="both"/>
        <w:pPrChange w:id="0" w:author="Raul Araiza" w:date="2018-04-05T20:18:00Z"/>
      </w:pPr>
      <w:r>
        <w:rPr>
          <w:lang w:val="en-GB"/>
        </w:rPr>
        <w:t xml:space="preserve">The question then is this: how to make humanitarian financing transparent? The WHS identified what they considered to be the </w:t>
      </w:r>
      <w:r>
        <w:rPr>
          <w:i/>
          <w:lang w:val="en-GB"/>
        </w:rPr>
        <w:t>3Ts</w:t>
      </w:r>
      <w:r>
        <w:rPr>
          <w:lang w:val="en-GB"/>
        </w:rPr>
        <w:t xml:space="preserve"> of transparency:</w:t>
      </w:r>
      <w:r/>
    </w:p>
    <w:p>
      <w:pPr>
        <w:pStyle w:val="Compact"/>
        <w:numPr>
          <w:ilvl w:val="0"/>
          <w:numId w:val="1"/>
        </w:numPr>
        <w:spacing w:lineRule="auto" w:line="360"/>
        <w:jc w:val="both"/>
        <w:pPrChange w:id="0" w:author="Raul Araiza" w:date="2018-04-05T20:18:00Z">
          <w:pPr>
            <w:ind w:left="480" w:hanging="480"/>
          </w:pPr>
        </w:pPrChange>
      </w:pPr>
      <w:r>
        <w:rPr>
          <w:b/>
          <w:lang w:val="en-GB"/>
        </w:rPr>
        <w:t>Traceability</w:t>
      </w:r>
      <w:r>
        <w:rPr>
          <w:lang w:val="en-GB"/>
        </w:rPr>
        <w:t xml:space="preserve"> - the entire transaction chain of the data must be traceable.</w:t>
      </w:r>
      <w:r/>
    </w:p>
    <w:p>
      <w:pPr>
        <w:pStyle w:val="Compact"/>
        <w:numPr>
          <w:ilvl w:val="0"/>
          <w:numId w:val="1"/>
        </w:numPr>
        <w:spacing w:lineRule="auto" w:line="360"/>
        <w:jc w:val="both"/>
        <w:pPrChange w:id="0" w:author="Raul Araiza" w:date="2018-04-05T20:18:00Z">
          <w:pPr>
            <w:ind w:left="480" w:hanging="480"/>
          </w:pPr>
        </w:pPrChange>
      </w:pPr>
      <w:r>
        <w:rPr>
          <w:b/>
          <w:lang w:val="en-GB"/>
        </w:rPr>
        <w:t>Totality</w:t>
      </w:r>
      <w:r>
        <w:rPr>
          <w:lang w:val="en-GB"/>
        </w:rPr>
        <w:t xml:space="preserve"> - the data must be complete and relevant.</w:t>
      </w:r>
      <w:r/>
    </w:p>
    <w:p>
      <w:pPr>
        <w:pStyle w:val="Compact"/>
        <w:numPr>
          <w:ilvl w:val="0"/>
          <w:numId w:val="1"/>
        </w:numPr>
        <w:spacing w:lineRule="auto" w:line="360"/>
        <w:jc w:val="both"/>
        <w:pPrChange w:id="0" w:author="Raul Araiza" w:date="2018-04-05T20:18:00Z">
          <w:pPr>
            <w:ind w:left="480" w:hanging="480"/>
          </w:pPr>
        </w:pPrChange>
      </w:pPr>
      <w:r>
        <w:rPr>
          <w:b/>
          <w:lang w:val="en-GB"/>
        </w:rPr>
        <w:t>Timeliness</w:t>
      </w:r>
      <w:r>
        <w:rPr>
          <w:lang w:val="en-GB"/>
        </w:rPr>
        <w:t xml:space="preserve"> - the data should be up-to-date.</w:t>
      </w:r>
      <w:r/>
    </w:p>
    <w:p>
      <w:pPr>
        <w:pStyle w:val="FirstParagraph"/>
        <w:spacing w:lineRule="auto" w:line="360"/>
        <w:jc w:val="both"/>
        <w:pPrChange w:id="0" w:author="Raul Araiza" w:date="2018-04-05T20:18:00Z"/>
      </w:pPr>
      <w:r>
        <w:rPr>
          <w:lang w:val="en-GB"/>
        </w:rPr>
        <w:t xml:space="preserve">While we agree with the importance of those </w:t>
      </w:r>
      <w:r>
        <w:rPr>
          <w:i/>
          <w:lang w:val="en-GB"/>
        </w:rPr>
        <w:t>3Ts</w:t>
      </w:r>
      <w:r>
        <w:rPr>
          <w:lang w:val="en-GB"/>
        </w:rPr>
        <w:t xml:space="preserve">, we suggest that </w:t>
      </w:r>
      <w:r>
        <w:rPr>
          <w:b/>
          <w:lang w:val="en-GB"/>
        </w:rPr>
        <w:t>trust</w:t>
      </w:r>
      <w:r>
        <w:rPr>
          <w:lang w:val="en-GB"/>
        </w:rPr>
        <w:t xml:space="preserve"> is essential, too; after all, the information reported must be trustworthy. Thus, we propose transparent reporting of humanitarian aid financing through technology that is well-suited to meeting what we are calling the </w:t>
      </w:r>
      <w:r>
        <w:rPr>
          <w:i/>
          <w:lang w:val="en-GB"/>
        </w:rPr>
        <w:t>4Ts</w:t>
      </w:r>
      <w:r>
        <w:rPr>
          <w:lang w:val="en-GB"/>
        </w:rPr>
        <w:t xml:space="preserve"> of transparency. That technology is blockchain, which has inbuilt mechanisms for traceability, totality, timeliness, and trust.</w:t>
      </w:r>
      <w:r/>
    </w:p>
    <w:p>
      <w:pPr>
        <w:pStyle w:val="Heading2"/>
        <w:rPr>
          <w:sz w:val="28"/>
          <w:b/>
          <w:sz w:val="28"/>
          <w:b/>
          <w:szCs w:val="32"/>
          <w:bCs/>
          <w:rFonts w:ascii="Calibri" w:hAnsi="Calibri" w:eastAsia="" w:cs="" w:asciiTheme="majorHAnsi" w:cstheme="majorBidi" w:eastAsiaTheme="majorEastAsia" w:hAnsiTheme="majorHAnsi"/>
          <w:color w:val="4F81BD" w:themeColor="accent1"/>
          <w:lang w:val="en-GB"/>
        </w:rPr>
      </w:pPr>
      <w:bookmarkStart w:id="2" w:name="humanitarian-blockchain"/>
      <w:bookmarkEnd w:id="2"/>
      <w:r>
        <w:rPr>
          <w:lang w:val="en-GB"/>
        </w:rPr>
        <w:t>Humanitarian Blockchain</w:t>
      </w:r>
      <w:r/>
    </w:p>
    <w:p>
      <w:pPr>
        <w:pStyle w:val="FirstParagraph"/>
        <w:spacing w:lineRule="auto" w:line="360"/>
        <w:jc w:val="both"/>
        <w:pPrChange w:id="0" w:author="Raul Araiza" w:date="2018-04-05T20:18:00Z"/>
      </w:pPr>
      <w:r>
        <w:rPr>
          <w:lang w:val="en-GB"/>
        </w:rPr>
        <w:t xml:space="preserve">We aim to provide a prototype of a blockchain-based system for disseminating information about humanitarian financing. The system will use the same foundations proposed by the </w:t>
      </w:r>
      <w:r>
        <w:rPr>
          <w:i/>
          <w:lang w:val="en-GB"/>
        </w:rPr>
        <w:t>Grand Bargain</w:t>
      </w:r>
      <w:r>
        <w:rPr>
          <w:lang w:val="en-GB"/>
        </w:rPr>
        <w:t xml:space="preserve"> made at the WHS, namely the data format developed by the International Aid Transparency Initiative (IATI) and OCHA’s voluntary information reporting platform, the Financial Tracking Service (FTS)</w:t>
      </w:r>
      <w:r>
        <w:rPr>
          <w:rStyle w:val="InternetLink"/>
          <w:vertAlign w:val="superscript"/>
          <w:lang w:val="en-GB"/>
        </w:rPr>
        <w:t>6</w:t>
      </w:r>
      <w:r>
        <w:rPr>
          <w:lang w:val="en-GB"/>
        </w:rPr>
        <w:t>. The IATA will provide the schema for the aid funding information stored on the blockchain, and the FTS will serve as a template for the interface for storing that data.</w:t>
      </w:r>
      <w:r/>
    </w:p>
    <w:p>
      <w:pPr>
        <w:pStyle w:val="Heading2"/>
        <w:rPr>
          <w:sz w:val="28"/>
          <w:b/>
          <w:sz w:val="28"/>
          <w:b/>
          <w:szCs w:val="32"/>
          <w:bCs/>
          <w:rFonts w:ascii="Calibri" w:hAnsi="Calibri" w:eastAsia="" w:cs="" w:asciiTheme="majorHAnsi" w:cstheme="majorBidi" w:eastAsiaTheme="majorEastAsia" w:hAnsiTheme="majorHAnsi"/>
          <w:color w:val="4F81BD" w:themeColor="accent1"/>
          <w:lang w:val="en-GB"/>
        </w:rPr>
      </w:pPr>
      <w:bookmarkStart w:id="3" w:name="barriers-to-implementation"/>
      <w:bookmarkEnd w:id="3"/>
      <w:r>
        <w:rPr>
          <w:lang w:val="en-GB"/>
        </w:rPr>
        <w:t>Barriers to Implementation</w:t>
      </w:r>
      <w:r/>
    </w:p>
    <w:p>
      <w:pPr>
        <w:pStyle w:val="FirstParagraph"/>
        <w:spacing w:lineRule="auto" w:line="360"/>
        <w:jc w:val="both"/>
        <w:pPrChange w:id="0" w:author="Raul Araiza" w:date="2018-04-05T20:18:00Z"/>
        <w:rPr>
          <w:szCs w:val="22"/>
        </w:rPr>
      </w:pPr>
      <w:r>
        <w:rPr>
          <w:szCs w:val="22"/>
          <w:lang w:val="en-GB"/>
        </w:rPr>
        <w:t>While the WHS recognise that OCHA’s FTS needs enhancing</w:t>
      </w:r>
      <w:r>
        <w:rPr>
          <w:rStyle w:val="InternetLink"/>
          <w:szCs w:val="22"/>
          <w:vertAlign w:val="superscript"/>
          <w:lang w:val="en-GB"/>
        </w:rPr>
        <w:t>6</w:t>
      </w:r>
      <w:r>
        <w:rPr>
          <w:szCs w:val="22"/>
          <w:lang w:val="en-GB"/>
        </w:rPr>
        <w:t>, we do not underestimate the scale of the challenge of implementing improvements through blockchain technology. Indeed, the barriers to a blockchain-based implementation include:</w:t>
      </w:r>
      <w:r/>
    </w:p>
    <w:p>
      <w:pPr>
        <w:pStyle w:val="Compact"/>
        <w:numPr>
          <w:ilvl w:val="0"/>
          <w:numId w:val="2"/>
        </w:numPr>
        <w:spacing w:lineRule="auto" w:line="360"/>
        <w:jc w:val="both"/>
        <w:pPrChange w:id="0" w:author="Raul Araiza" w:date="2018-04-05T20:18:00Z">
          <w:pPr>
            <w:ind w:left="480" w:hanging="480"/>
          </w:pPr>
        </w:pPrChange>
      </w:pPr>
      <w:r>
        <w:rPr>
          <w:b/>
          <w:szCs w:val="22"/>
          <w:lang w:val="en-GB"/>
        </w:rPr>
        <w:t>Technological</w:t>
      </w:r>
      <w:r>
        <w:rPr>
          <w:szCs w:val="22"/>
          <w:lang w:val="en-GB"/>
        </w:rPr>
        <w:t>. For example, users of the platform will need software capable of digitally signing the information stored on the blockchain. Furthermore, blockchains are new, extremely complex, technology</w:t>
      </w:r>
      <w:r>
        <w:rPr>
          <w:rStyle w:val="InternetLink"/>
          <w:szCs w:val="22"/>
          <w:vertAlign w:val="superscript"/>
          <w:lang w:val="en-GB"/>
        </w:rPr>
        <w:t>7</w:t>
      </w:r>
      <w:r>
        <w:rPr>
          <w:szCs w:val="22"/>
          <w:lang w:val="en-GB"/>
        </w:rPr>
        <w:t>, whereas traditional databases</w:t>
      </w:r>
      <w:ins w:id="0" w:author="Steve Huckle" w:date="2018-04-06T09:22:00Z">
        <w:r>
          <w:rPr>
            <w:szCs w:val="22"/>
            <w:lang w:val="en-GB"/>
          </w:rPr>
          <w:t xml:space="preserve"> </w:t>
        </w:r>
      </w:ins>
      <w:ins w:id="1" w:author="Steve Huckle" w:date="2018-04-06T09:22:00Z">
        <w:r>
          <w:rPr>
            <w:szCs w:val="22"/>
            <w:lang w:val="en-GB"/>
          </w:rPr>
          <w:t>(</w:t>
        </w:r>
      </w:ins>
      <w:del w:id="2" w:author="Steve Huckle" w:date="2018-04-06T09:22:00Z">
        <w:r>
          <w:rPr>
            <w:szCs w:val="22"/>
            <w:lang w:val="en-GB"/>
          </w:rPr>
          <w:delText xml:space="preserve"> , w</w:delText>
        </w:r>
      </w:del>
      <w:r>
        <w:rPr>
          <w:szCs w:val="22"/>
          <w:lang w:val="en-GB"/>
        </w:rPr>
        <w:t>which blockchains would replace), have been around much longer and are, therefore, much better understood.</w:t>
      </w:r>
      <w:r/>
    </w:p>
    <w:p>
      <w:pPr>
        <w:pStyle w:val="Compact"/>
        <w:numPr>
          <w:ilvl w:val="0"/>
          <w:numId w:val="2"/>
        </w:numPr>
        <w:spacing w:lineRule="auto" w:line="360"/>
        <w:jc w:val="both"/>
        <w:pPrChange w:id="0" w:author="Raul Araiza" w:date="2018-04-05T20:18:00Z">
          <w:pPr>
            <w:ind w:left="480" w:hanging="480"/>
          </w:pPr>
        </w:pPrChange>
      </w:pPr>
      <w:r>
        <w:rPr>
          <w:b/>
          <w:szCs w:val="22"/>
          <w:lang w:val="en-GB"/>
        </w:rPr>
        <w:t>Organisational</w:t>
      </w:r>
      <w:r>
        <w:rPr>
          <w:szCs w:val="22"/>
          <w:lang w:val="en-GB"/>
        </w:rPr>
        <w:t>. Public blockchains are inherently non-hierarchical</w:t>
      </w:r>
      <w:r>
        <w:rPr>
          <w:szCs w:val="22"/>
          <w:lang w:val="en-GB"/>
        </w:rPr>
        <w:t>. They cannot be controlled by any single entity</w:t>
      </w:r>
      <w:r>
        <w:rPr>
          <w:rStyle w:val="InternetLink"/>
          <w:szCs w:val="22"/>
          <w:vertAlign w:val="superscript"/>
          <w:lang w:val="en-GB"/>
        </w:rPr>
        <w:t>8</w:t>
      </w:r>
      <w:r>
        <w:rPr>
          <w:szCs w:val="22"/>
          <w:lang w:val="en-GB"/>
        </w:rPr>
        <w:t xml:space="preserve">. However, the FTS is a reporting platform run by OCHA. Hence, a fully-public blockchain-based system may challenge centralised, top-down governance and related assumptions the UN have about reporting on their aid funding. </w:t>
      </w:r>
      <w:r/>
    </w:p>
    <w:p>
      <w:pPr>
        <w:pStyle w:val="Compact"/>
        <w:numPr>
          <w:ilvl w:val="0"/>
          <w:numId w:val="2"/>
        </w:numPr>
        <w:spacing w:lineRule="auto" w:line="360"/>
        <w:jc w:val="both"/>
        <w:pPrChange w:id="0" w:author="Raul Araiza" w:date="2018-04-05T20:18:00Z">
          <w:pPr>
            <w:ind w:left="480" w:hanging="480"/>
          </w:pPr>
        </w:pPrChange>
      </w:pPr>
      <w:r>
        <w:rPr>
          <w:b/>
          <w:szCs w:val="22"/>
          <w:lang w:val="en-GB"/>
        </w:rPr>
        <w:t>Cost</w:t>
      </w:r>
      <w:r>
        <w:rPr>
          <w:szCs w:val="22"/>
          <w:lang w:val="en-GB"/>
        </w:rPr>
        <w:t xml:space="preserve">. A new application developed by OCHA may incur significant costs, including those required for development, training, maintenance, and infrastructure. </w:t>
      </w:r>
      <w:r/>
    </w:p>
    <w:p>
      <w:pPr>
        <w:pStyle w:val="Compact"/>
        <w:spacing w:lineRule="auto" w:line="360"/>
        <w:jc w:val="both"/>
        <w:pPrChange w:id="0" w:author="Raul Araiza" w:date="2018-04-05T20:18:00Z">
          <w:pPr>
            <w:ind w:left="480" w:hanging="480"/>
          </w:pPr>
        </w:pPrChange>
      </w:pPr>
      <w:r>
        <w:rPr>
          <w:sz w:val="22"/>
          <w:szCs w:val="22"/>
          <w:lang w:val="en-GB"/>
        </w:rPr>
        <w:t xml:space="preserve">To address those </w:t>
      </w:r>
      <w:r>
        <w:rPr>
          <w:sz w:val="22"/>
          <w:szCs w:val="22"/>
          <w:lang w:val="en-GB"/>
        </w:rPr>
        <w:t>barriers</w:t>
      </w:r>
      <w:r>
        <w:rPr>
          <w:sz w:val="22"/>
          <w:szCs w:val="22"/>
          <w:lang w:val="en-GB"/>
        </w:rPr>
        <w:t>, we propose a comparative analysis of outcomes through a test pilot program using a public test blockchain. That would address some of the technological obstacles, and challenge organisational concerns</w:t>
      </w:r>
      <w:r>
        <w:rPr>
          <w:sz w:val="22"/>
          <w:szCs w:val="22"/>
          <w:lang w:val="en-GB"/>
        </w:rPr>
        <w:t xml:space="preserve"> while minimising infrastructural costs. Such a scheme would also aid a greater understanding of the technology</w:t>
      </w:r>
      <w:r>
        <w:rPr>
          <w:sz w:val="22"/>
          <w:szCs w:val="22"/>
          <w:lang w:val="en-GB"/>
        </w:rPr>
        <w:t xml:space="preserve"> </w:t>
      </w:r>
      <w:r>
        <w:rPr>
          <w:sz w:val="22"/>
          <w:szCs w:val="22"/>
          <w:lang w:val="en-GB"/>
        </w:rPr>
        <w:t>a</w:t>
      </w:r>
      <w:r>
        <w:rPr>
          <w:sz w:val="22"/>
          <w:szCs w:val="22"/>
          <w:lang w:val="en-GB"/>
        </w:rPr>
        <w:t xml:space="preserve">nd might </w:t>
      </w:r>
      <w:r>
        <w:rPr>
          <w:sz w:val="22"/>
          <w:szCs w:val="22"/>
          <w:lang w:val="en-GB"/>
        </w:rPr>
        <w:t xml:space="preserve">unearth </w:t>
      </w:r>
      <w:r>
        <w:rPr>
          <w:sz w:val="22"/>
          <w:szCs w:val="22"/>
          <w:lang w:val="en-GB"/>
        </w:rPr>
        <w:t>additional hurdles</w:t>
      </w:r>
      <w:r>
        <w:rPr>
          <w:sz w:val="22"/>
          <w:szCs w:val="22"/>
          <w:lang w:val="en-GB"/>
        </w:rPr>
        <w:t xml:space="preserve"> to</w:t>
      </w:r>
      <w:r>
        <w:rPr>
          <w:sz w:val="22"/>
          <w:szCs w:val="22"/>
          <w:lang w:val="en-GB"/>
        </w:rPr>
        <w:t xml:space="preserve"> overcome. Finally, it might go some way to justifying (or not) the cost of a fully-operational system.</w:t>
      </w:r>
      <w:r/>
    </w:p>
    <w:p>
      <w:pPr>
        <w:pStyle w:val="Heading2"/>
        <w:rPr>
          <w:sz w:val="28"/>
          <w:b/>
          <w:sz w:val="28"/>
          <w:b/>
          <w:szCs w:val="32"/>
          <w:bCs/>
          <w:rFonts w:ascii="Calibri" w:hAnsi="Calibri" w:eastAsia="" w:cs="" w:asciiTheme="majorHAnsi" w:cstheme="majorBidi" w:eastAsiaTheme="majorEastAsia" w:hAnsiTheme="majorHAnsi"/>
          <w:color w:val="4F81BD" w:themeColor="accent1"/>
          <w:lang w:val="en-GB"/>
        </w:rPr>
      </w:pPr>
      <w:bookmarkStart w:id="4" w:name="conclusion"/>
      <w:bookmarkEnd w:id="4"/>
      <w:r>
        <w:rPr>
          <w:lang w:val="en-GB"/>
        </w:rPr>
        <w:t>Conclusion</w:t>
      </w:r>
      <w:r/>
    </w:p>
    <w:p>
      <w:pPr>
        <w:pStyle w:val="FirstParagraph"/>
        <w:spacing w:lineRule="auto" w:line="360"/>
        <w:jc w:val="both"/>
        <w:pPrChange w:id="0" w:author="Raul Araiza" w:date="2018-04-05T20:18:00Z"/>
      </w:pPr>
      <w:r>
        <w:rPr>
          <w:lang w:val="en-GB"/>
        </w:rPr>
        <w:t>We believe the use of blockchains to help improve the transparency of humanitarian financing would be novel; while organisations are researching the deployment of the technology to deliver help directly to those in need, there is very little research into how to use blockchains to advance the transparency of humanitarian aid at all levels. We aim to provide a prototype of just such a blockchain-based system. Through enhancing the IATI and FTS, the software we propose could be used to help further increase the accountability of humanitarian efforts. Ultimately, we hope the prototype software will form the basis of further research and lead to the deployment of a traceable, complete, timely and trustworthy aid reporting system that increases transparen</w:t>
      </w:r>
      <w:bookmarkStart w:id="5" w:name="_GoBack"/>
      <w:bookmarkEnd w:id="5"/>
      <w:r>
        <w:rPr>
          <w:lang w:val="en-GB"/>
        </w:rPr>
        <w:t>cy and, thereby, helps the global fight against corruption.</w:t>
      </w:r>
      <w:r/>
    </w:p>
    <w:p>
      <w:pPr>
        <w:pStyle w:val="Heading2"/>
        <w:rPr>
          <w:sz w:val="28"/>
          <w:b/>
          <w:sz w:val="28"/>
          <w:b/>
          <w:szCs w:val="32"/>
          <w:bCs/>
          <w:rFonts w:ascii="Calibri" w:hAnsi="Calibri" w:eastAsia="" w:cs="" w:asciiTheme="majorHAnsi" w:cstheme="majorBidi" w:eastAsiaTheme="majorEastAsia" w:hAnsiTheme="majorHAnsi"/>
          <w:color w:val="4F81BD" w:themeColor="accent1"/>
          <w:lang w:val="en-GB"/>
        </w:rPr>
      </w:pPr>
      <w:bookmarkStart w:id="6" w:name="references"/>
      <w:bookmarkEnd w:id="6"/>
      <w:r>
        <w:rPr>
          <w:lang w:val="en-GB"/>
        </w:rPr>
        <w:t>References</w:t>
      </w:r>
      <w:r/>
    </w:p>
    <w:p>
      <w:pPr>
        <w:pStyle w:val="Bibliography"/>
        <w:rPr>
          <w:sz w:val="18"/>
          <w:sz w:val="18"/>
          <w:szCs w:val="18"/>
        </w:rPr>
      </w:pPr>
      <w:r>
        <w:rPr>
          <w:lang w:val="en-GB"/>
        </w:rPr>
        <w:t xml:space="preserve">1. AGENDA FOR HUMANITY. World Humanitarian Summit 2016 [Internet]. AGENDA FOR HUMANITY. 2016 [cited 2018 Mar 24]. Available from: </w:t>
      </w:r>
      <w:r>
        <w:rPr>
          <w:rStyle w:val="InternetLink"/>
          <w:lang w:val="en-GB"/>
        </w:rPr>
        <w:t>/summit</w:t>
      </w:r>
      <w:r/>
    </w:p>
    <w:p>
      <w:pPr>
        <w:pStyle w:val="Bibliography"/>
        <w:rPr>
          <w:sz w:val="18"/>
          <w:sz w:val="18"/>
          <w:szCs w:val="18"/>
        </w:rPr>
      </w:pPr>
      <w:r>
        <w:rPr>
          <w:lang w:val="en-GB"/>
        </w:rPr>
        <w:t xml:space="preserve">2. Transparency International. What is Corruption? [Internet]. 2018 [cited 2018 Mar 24]. Available from: </w:t>
      </w:r>
      <w:r>
        <w:fldChar w:fldCharType="begin"/>
      </w:r>
      <w:r>
        <w:instrText> HYPERLINK "https://www.transparency.org/what-is-corruption" \l "what-is-transparency"</w:instrText>
      </w:r>
      <w:r>
        <w:fldChar w:fldCharType="separate"/>
      </w:r>
      <w:r>
        <w:rPr>
          <w:rStyle w:val="InternetLink"/>
          <w:lang w:val="en-GB"/>
        </w:rPr>
        <w:t>https://www.transparency.org/what-is-corruption#what-is-transparency</w:t>
      </w:r>
      <w:r>
        <w:fldChar w:fldCharType="end"/>
      </w:r>
      <w:r/>
    </w:p>
    <w:p>
      <w:pPr>
        <w:pStyle w:val="Bibliography"/>
        <w:rPr>
          <w:sz w:val="18"/>
          <w:sz w:val="18"/>
          <w:szCs w:val="18"/>
        </w:rPr>
      </w:pPr>
      <w:r>
        <w:rPr>
          <w:lang w:val="en-GB"/>
        </w:rPr>
        <w:t xml:space="preserve">3. GOV.UK. Official Development Assistance - GOV.UK [Internet]. 2018 [cited 2018 Mar 24]. Available from: </w:t>
      </w:r>
      <w:r>
        <w:rPr>
          <w:rStyle w:val="InternetLink"/>
          <w:lang w:val="en-GB"/>
        </w:rPr>
        <w:t>https://www.gov.uk/government/publications/official-development-assistance/official-development-assistance</w:t>
      </w:r>
      <w:r/>
    </w:p>
    <w:p>
      <w:pPr>
        <w:pStyle w:val="Bibliography"/>
        <w:rPr>
          <w:sz w:val="18"/>
          <w:sz w:val="18"/>
          <w:szCs w:val="18"/>
        </w:rPr>
      </w:pPr>
      <w:r>
        <w:rPr>
          <w:lang w:val="en-GB"/>
        </w:rPr>
        <w:t xml:space="preserve">4. Morris C. Reality Check: How much does the UK spend on overseas aid? BBC News: UK Politics [Internet]. 2017 Apr 20 [cited 2018 Mar 24]; Available from: </w:t>
      </w:r>
      <w:r>
        <w:rPr>
          <w:rStyle w:val="InternetLink"/>
          <w:lang w:val="en-GB"/>
        </w:rPr>
        <w:t>http://www.bbc.co.uk/news/uk-politics-39658907</w:t>
      </w:r>
      <w:r/>
    </w:p>
    <w:p>
      <w:pPr>
        <w:pStyle w:val="Bibliography"/>
        <w:rPr>
          <w:sz w:val="18"/>
          <w:sz w:val="18"/>
          <w:szCs w:val="18"/>
        </w:rPr>
      </w:pPr>
      <w:r>
        <w:rPr>
          <w:lang w:val="en-GB"/>
        </w:rPr>
        <w:t xml:space="preserve">5. MailOnline BDB for. Strip aid money from corrupt countries urges David Cameron [Internet]. Mail Online. 2018 [cited 2018 Mar 24]. Available from: </w:t>
      </w:r>
      <w:r>
        <w:rPr>
          <w:rStyle w:val="InternetLink"/>
          <w:lang w:val="en-GB"/>
        </w:rPr>
        <w:t>http://www.dailymail.co.uk/news/article-5498055/Strip-aid-money-corrupt-countries-urges-David-Cameron.html</w:t>
      </w:r>
      <w:r/>
    </w:p>
    <w:p>
      <w:pPr>
        <w:pStyle w:val="Bibliography"/>
        <w:rPr>
          <w:sz w:val="18"/>
          <w:sz w:val="18"/>
          <w:szCs w:val="18"/>
        </w:rPr>
      </w:pPr>
      <w:r>
        <w:rPr>
          <w:lang w:val="en-GB"/>
        </w:rPr>
        <w:t xml:space="preserve">6. UN Office for the Coordination of Humanitarian. Improving humanitarian transparency with the International Aid Transparency Initiative (IATI) and the UN OCHA Financial Tracking Service (FTS) [Internet]. 2017 [cited 2018 Mar 24]. Available from: </w:t>
      </w:r>
      <w:r>
        <w:rPr>
          <w:rStyle w:val="InternetLink"/>
          <w:lang w:val="en-GB"/>
        </w:rPr>
        <w:t>https://fts.unocha.org/sites/default/files/improving-humanitarian-transparency-with-the-iati-and-the-un-ocha-fts.pdf</w:t>
      </w:r>
      <w:r/>
    </w:p>
    <w:p>
      <w:pPr>
        <w:pStyle w:val="Bibliography"/>
        <w:rPr>
          <w:sz w:val="18"/>
          <w:sz w:val="18"/>
          <w:szCs w:val="18"/>
        </w:rPr>
      </w:pPr>
      <w:r>
        <w:rPr>
          <w:lang w:val="en-GB"/>
        </w:rPr>
        <w:t xml:space="preserve">7. Coppi G. Pense-bête for humanitarians “exploring blockchain” [Internet]. Medium. 2018 [cited 2018 Apr 5]. Available from: </w:t>
      </w:r>
      <w:r>
        <w:rPr>
          <w:rStyle w:val="InternetLink"/>
          <w:lang w:val="en-GB"/>
        </w:rPr>
        <w:t>https://medium.com/the-next-humanitarian/pense-b%C3%AAte-for-humanitarians-exploring-blockchain-33a549ecbace</w:t>
      </w:r>
      <w:r/>
    </w:p>
    <w:p>
      <w:pPr>
        <w:pStyle w:val="Bibliography"/>
        <w:spacing w:before="113" w:after="113"/>
      </w:pPr>
      <w:r>
        <w:rPr>
          <w:lang w:val="en-GB"/>
        </w:rPr>
        <w:t xml:space="preserve">8. Huckle S, White M. Fake News: A Technological Approach to Proving the Origins of Content, Using Blockchains. Big Data [Internet]. 2017 Dec [cited 2017 Dec 19];5(4):356–71. Available from: </w:t>
      </w:r>
      <w:r>
        <w:rPr>
          <w:rStyle w:val="InternetLink"/>
          <w:lang w:val="en-GB"/>
        </w:rPr>
        <w:t>http://online.liebertpub.com/doi/10.1089/big.2017.0071</w:t>
      </w:r>
      <w:r>
        <w:rPr>
          <w:lang w:val="en-GB"/>
        </w:rPr>
        <w:t xml:space="preserve"> (DOI: </w:t>
      </w:r>
      <w:r>
        <w:rPr>
          <w:rStyle w:val="InternetLink"/>
          <w:lang w:val="en-GB"/>
        </w:rPr>
        <w:t>10.1089/big.2017.0071</w:t>
      </w:r>
      <w:r>
        <w:rPr>
          <w:lang w:val="en-GB"/>
        </w:rPr>
        <w:t>)</w:t>
      </w: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count="375" w:defQFormat="0" w:defUnhideWhenUsed="0" w:defSemiHidden="0" w:defUIPriority="0" w:defLockedState="0">
    <w:lsdException w:semiHidden="1" w:unhideWhenUsed="1" w:name="heading 6"/>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name="toc 1"/>
    <w:lsdException w:semiHidden="1" w:unhideWhenUsed="1" w:name="toc 2"/>
    <w:lsdException w:semiHidden="1" w:unhideWhenUsed="1" w:name="toc 3"/>
    <w:lsdException w:semiHidden="1" w:unhideWhenUsed="1" w:name="toc 4"/>
    <w:lsdException w:semiHidden="1" w:unhideWhenUsed="1" w:name="toc 5"/>
    <w:lsdException w:semiHidden="1" w:unhideWhenUsed="1" w:name="toc 6"/>
    <w:lsdException w:semiHidden="1" w:unhideWhenUsed="1" w:name="toc 7"/>
    <w:lsdException w:semiHidden="1" w:unhideWhenUsed="1" w:name="toc 8"/>
    <w:lsdException w:semiHidden="1"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semiHidden="1"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3"/>
    <w:lsdException w:semiHidden="1" w:unhideWhenUsed="1" w:name="List Bullet 4"/>
    <w:lsdException w:semiHidden="1" w:unhideWhenUsed="1" w:name="List Number 3"/>
    <w:lsdException w:semiHidden="1" w:unhideWhenUsed="1" w:name="List Number 4"/>
    <w:lsdException w:semiHidden="1" w:unhideWhenUsed="1" w:name="List Number 5"/>
    <w:lsdException w:semiHidden="1" w:unhideWhenUsed="1" w:name="Closing"/>
    <w:lsdException w:semiHidden="1" w:unhideWhenUsed="1" w:name="Signature"/>
    <w:lsdException w:semiHidden="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semiHidden="1" w:unhideWhenUsed="1" w:name="Table Theme"/>
    <w:lsdException w:semiHidden="1" w:name="Placeholder Text"/>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unhideWhenUsed="1" w:name="Bibliography"/>
    <w:lsdException w:semiHidden="1"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uiPriority="99" w:name="Mention"/>
    <w:lsdException w:semiHidden="1" w:unhideWhenUsed="1" w:uiPriority="99" w:name="Smart Hyperlink"/>
    <w:lsdException w:semiHidden="1" w:unhideWhenUsed="1" w:uiPriority="99" w:name="Hashtag"/>
    <w:lsdException w:semiHidden="1" w:unhideWhenUsed="1" w:uiPriority="99" w:name="Unresolved Mention"/>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GB" w:eastAsia="en-US" w:bidi="ar-SA"/>
    </w:rPr>
  </w:style>
  <w:style w:type="paragraph" w:styleId="Heading1">
    <w:name w:val="Heading 1"/>
    <w:basedOn w:val="Normal"/>
    <w:uiPriority w:val="9"/>
    <w:qFormat/>
    <w:pPr>
      <w:keepNext/>
      <w:keepLines/>
      <w:spacing w:before="170" w:after="113"/>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113" w:after="113"/>
      <w:outlineLvl w:val="1"/>
    </w:pPr>
    <w:rPr>
      <w:rFonts w:ascii="Calibri" w:hAnsi="Calibri" w:eastAsia="" w:cs="" w:asciiTheme="majorHAnsi" w:cstheme="majorBidi" w:eastAsiaTheme="majorEastAsia" w:hAnsiTheme="majorHAnsi"/>
      <w:b/>
      <w:bCs/>
      <w:color w:val="4F81BD" w:themeColor="accent1"/>
      <w:sz w:val="28"/>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rPr/>
  </w:style>
  <w:style w:type="character" w:styleId="CaptionChar" w:customStyle="1">
    <w:name w:val="Caption Char"/>
    <w:basedOn w:val="DefaultParagraphFont"/>
    <w:link w:val="Caption"/>
    <w:rPr/>
  </w:style>
  <w:style w:type="character" w:styleId="VerbatimChar" w:customStyle="1">
    <w:name w:val="Verbatim Char"/>
    <w:basedOn w:val="CaptionChar"/>
    <w:link w:val="SourceCode"/>
    <w:rPr>
      <w:rFonts w:ascii="Consolas" w:hAnsi="Consolas"/>
      <w:sz w:val="22"/>
    </w:rPr>
  </w:style>
  <w:style w:type="character" w:styleId="FootnoteAnchor" w:customStyle="1">
    <w:name w:val="Footnote Anchor"/>
    <w:basedOn w:val="CaptionChar"/>
    <w:rPr>
      <w:vertAlign w:val="superscript"/>
    </w:rPr>
  </w:style>
  <w:style w:type="character" w:styleId="InternetLink" w:customStyle="1">
    <w:name w:val="Internet Link"/>
    <w:basedOn w:val="CaptionChar"/>
    <w:rPr>
      <w:color w:val="4F81BD" w:themeColor="accent1"/>
      <w:u w:val="single"/>
      <w:lang w:val="zxx" w:eastAsia="zxx" w:bidi="zxx"/>
    </w:r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paragraph" w:styleId="Heading" w:customStyle="1">
    <w:name w:val="Heading"/>
    <w:basedOn w:val="Normal"/>
    <w:next w:val="TextBody"/>
    <w:pPr>
      <w:keepNext/>
      <w:spacing w:before="240" w:after="120"/>
    </w:pPr>
    <w:rPr>
      <w:rFonts w:ascii="Liberation Sans" w:hAnsi="Liberation Sans" w:eastAsia="SimSun" w:cs="Lucida Sans"/>
      <w:sz w:val="28"/>
      <w:szCs w:val="28"/>
    </w:rPr>
  </w:style>
  <w:style w:type="paragraph" w:styleId="TextBody" w:customStyle="1">
    <w:name w:val="Text Body"/>
    <w:basedOn w:val="Normal"/>
    <w:qFormat/>
    <w:pPr>
      <w:spacing w:lineRule="auto" w:line="288" w:before="113" w:after="113"/>
    </w:pPr>
    <w:rPr>
      <w:sz w:val="22"/>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customStyle="1">
    <w:name w:val="Index"/>
    <w:basedOn w:val="Normal"/>
    <w:pPr>
      <w:suppressLineNumbers/>
    </w:pPr>
    <w:rPr>
      <w:rFonts w:cs="Lucida Sans"/>
    </w:rPr>
  </w:style>
  <w:style w:type="paragraph" w:styleId="Caption1">
    <w:name w:val="caption"/>
    <w:basedOn w:val="Normal"/>
    <w:link w:val="CaptionChar"/>
    <w:pPr>
      <w:suppressLineNumbers/>
      <w:spacing w:before="0" w:after="120"/>
    </w:pPr>
    <w:rPr>
      <w:rFonts w:cs="Lucida Sans"/>
      <w:i/>
      <w:iCs/>
    </w:rPr>
  </w:style>
  <w:style w:type="paragraph" w:styleId="FirstParagraph" w:customStyle="1">
    <w:name w:val="First Paragraph"/>
    <w:basedOn w:val="TextBody"/>
    <w:qFormat/>
    <w:pPr/>
    <w:rPr/>
  </w:style>
  <w:style w:type="paragraph" w:styleId="Compact" w:customStyle="1">
    <w:name w:val="Compact"/>
    <w:basedOn w:val="TextBody"/>
    <w:qFormat/>
    <w:pPr>
      <w:spacing w:before="113" w:after="113"/>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GB"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GB"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spacing w:before="113" w:after="113"/>
    </w:pPr>
    <w:rPr>
      <w:sz w:val="22"/>
    </w:rPr>
  </w:style>
  <w:style w:type="paragraph" w:styleId="BlockText">
    <w:name w:val="Block Text"/>
    <w:basedOn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customStyle="1">
    <w:name w:val="Footnote"/>
    <w:basedOn w:val="Normal"/>
    <w:uiPriority w:val="9"/>
    <w:unhideWhenUsed/>
    <w:qFormat/>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1"/>
    <w:pPr>
      <w:keepNext/>
    </w:pPr>
    <w:rPr/>
  </w:style>
  <w:style w:type="paragraph" w:styleId="ImageCaption" w:customStyle="1">
    <w:name w:val="Image Caption"/>
    <w:basedOn w:val="Caption1"/>
    <w:pPr/>
    <w:rPr>
      <w:sz w:val="22"/>
    </w:rPr>
  </w:style>
  <w:style w:type="paragraph" w:styleId="Figure" w:customStyle="1">
    <w:name w:val="Figure"/>
    <w:basedOn w:val="Normal"/>
    <w:pPr/>
    <w:rPr/>
  </w:style>
  <w:style w:type="paragraph" w:styleId="FigurewithCaption" w:customStyle="1">
    <w:name w:val="Figure with Caption"/>
    <w:basedOn w:val="Figure"/>
    <w:pPr>
      <w:keepNext/>
    </w:pPr>
    <w:rPr/>
  </w:style>
  <w:style w:type="paragraph" w:styleId="ContentsHeading" w:customStyle="1">
    <w:name w:val="Contents Heading"/>
    <w:basedOn w:val="Heading1"/>
    <w:uiPriority w:val="39"/>
    <w:unhideWhenUsed/>
    <w:qFormat/>
    <w:pPr>
      <w:spacing w:lineRule="auto" w:line="252" w:before="240" w:after="0"/>
    </w:pPr>
    <w:rPr>
      <w:b w:val="false"/>
      <w:bCs w:val="false"/>
      <w:color w:val="365F91" w:themeColor="accent1" w:themeShade="bf"/>
    </w:rPr>
  </w:style>
  <w:style w:type="paragraph" w:styleId="SourceCode" w:customStyle="1">
    <w:name w:val="Source Code"/>
    <w:basedOn w:val="Normal"/>
    <w:link w:val="VerbatimChar"/>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LibreOffice/4.3.7.2$MacOSX_x86 LibreOffice_project/8a35821d8636a03b8bf4e15b48f59794652c68ba</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2018-04-05T19:07:00Z</dcterms:created>
  <dc:language>en-GB</dc:language>
  <cp:lastModifiedBy>Steve Huckle</cp:lastModifiedBy>
  <dcterms:modified xsi:type="dcterms:W3CDTF">2018-04-06T09:39:44Z</dcterms:modified>
  <cp:revision>13</cp:revision>
  <dc:title>Humanitarian Aid Transparency</dc:title>
</cp:coreProperties>
</file>